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Helvetica" w:hAnsi="Helvetica"/>
          <w:b/>
          <w:sz w:val="32"/>
          <w:szCs w:val="32"/>
        </w:rPr>
        <w:t xml:space="preserve">ROOM 2 </w:t>
      </w:r>
      <w:r>
        <w:rPr>
          <w:rFonts w:ascii="Helvetica" w:hAnsi="Helvetica"/>
          <w:b/>
          <w:sz w:val="32"/>
          <w:szCs w:val="32"/>
        </w:rPr>
        <w:t>REV 3</w:t>
      </w:r>
    </w:p>
    <w:p>
      <w:pPr>
        <w:pStyle w:val="Normal"/>
        <w:rPr>
          <w:rFonts w:ascii="Helvetica" w:hAnsi="Helvetica"/>
          <w:b/>
          <w:b/>
          <w:sz w:val="32"/>
          <w:szCs w:val="32"/>
        </w:rPr>
      </w:pPr>
      <w:r>
        <w:rPr>
          <w:rFonts w:ascii="Helvetica" w:hAnsi="Helvetica"/>
          <w:b/>
          <w:sz w:val="32"/>
          <w:szCs w:val="32"/>
        </w:rPr>
      </w:r>
    </w:p>
    <w:p>
      <w:pPr>
        <w:pStyle w:val="Normal"/>
        <w:rPr>
          <w:rFonts w:ascii="Helvetica" w:hAnsi="Helvetica"/>
          <w:b/>
          <w:b/>
        </w:rPr>
      </w:pPr>
      <w:r>
        <w:rPr>
          <w:rFonts w:ascii="Helvetica" w:hAnsi="Helvetica"/>
          <w:b/>
        </w:rPr>
        <w:t>DISPOSITIVI INPUT OUTPUT</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 xml:space="preserve">Premessa: per molti dei dispositivi </w:t>
      </w:r>
      <w:r>
        <w:rPr>
          <w:rFonts w:eastAsia="Helvetica" w:cs="Helvetica" w:ascii="Helvetica" w:hAnsi="Helvetica"/>
        </w:rPr>
        <w:t>è p</w:t>
      </w:r>
      <w:r>
        <w:rPr>
          <w:rFonts w:ascii="Helvetica" w:hAnsi="Helvetica"/>
        </w:rPr>
        <w:t xml:space="preserve">robabile che sia necessario aggiungere agli output elencati in seguito, la riproduzione di sound effect, con eventuale variazione della colonna sonora, e un cambiamento/ una sequenza di luci. </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Dispositivo 1: </w:t>
      </w:r>
    </w:p>
    <w:p>
      <w:pPr>
        <w:pStyle w:val="Normal"/>
        <w:rPr>
          <w:rFonts w:ascii="Helvetica" w:hAnsi="Helvetica"/>
        </w:rPr>
      </w:pPr>
      <w:r>
        <w:rPr>
          <w:rFonts w:ascii="Helvetica" w:hAnsi="Helvetica"/>
        </w:rPr>
        <w:t>Consolle di comando navicella</w:t>
      </w:r>
    </w:p>
    <w:p>
      <w:pPr>
        <w:pStyle w:val="Normal"/>
        <w:rPr/>
      </w:pPr>
      <w:r>
        <w:rPr>
          <w:rFonts w:ascii="Helvetica" w:hAnsi="Helvetica"/>
        </w:rPr>
        <w:t xml:space="preserve">Input: durante il video introduttivo sul monitor della consolle, i giocatori schiacciano uno dei 4 pulsanti </w:t>
      </w:r>
      <w:ins w:id="0" w:author="Autore sconosciuto" w:date="2019-05-13T12:44:39Z">
        <w:r>
          <w:rPr>
            <w:rFonts w:ascii="Helvetica" w:hAnsi="Helvetica"/>
          </w:rPr>
          <w:t xml:space="preserve">retroilluminati </w:t>
        </w:r>
      </w:ins>
      <w:r>
        <w:rPr>
          <w:rFonts w:ascii="Helvetica" w:hAnsi="Helvetica"/>
        </w:rPr>
        <w:t>presenti sulla consolle.</w:t>
      </w:r>
    </w:p>
    <w:p>
      <w:pPr>
        <w:pStyle w:val="Normal"/>
        <w:rPr/>
      </w:pPr>
      <w:r>
        <w:rPr>
          <w:rFonts w:ascii="Helvetica" w:hAnsi="Helvetica"/>
        </w:rPr>
        <w:t xml:space="preserve">Output: </w:t>
      </w:r>
      <w:del w:id="1" w:author="Autore sconosciuto" w:date="2019-05-13T12:44:58Z">
        <w:r>
          <w:rPr>
            <w:rFonts w:ascii="Helvetica" w:hAnsi="Helvetica"/>
          </w:rPr>
          <w:delText>a seconda del pulsante premuto, il video prosegue in maniera differente</w:delText>
        </w:r>
      </w:del>
      <w:ins w:id="2" w:author="Autore sconosciuto" w:date="2019-05-13T12:45:00Z">
        <w:r>
          <w:rPr>
            <w:rFonts w:ascii="Helvetica" w:hAnsi="Helvetica"/>
          </w:rPr>
          <w:t xml:space="preserve"> Alla pressione di un pulsante qualsiasi parte un video</w:t>
        </w:r>
      </w:ins>
      <w:r>
        <w:rPr>
          <w:rFonts w:ascii="Helvetica" w:hAnsi="Helvetica"/>
        </w:rPr>
        <w:t>. Dopo X secondi la lancetta di una sorta di orologio posto sulla consolle comincia a girare, prima lentamente poi all</w:t>
      </w:r>
      <w:r>
        <w:rPr>
          <w:rFonts w:eastAsia="Helvetica" w:cs="Helvetica" w:ascii="Helvetica" w:hAnsi="Helvetica"/>
        </w:rPr>
        <w:t>’</w:t>
      </w:r>
      <w:r>
        <w:rPr>
          <w:rFonts w:ascii="Helvetica" w:hAnsi="Helvetica"/>
        </w:rPr>
        <w:t xml:space="preserve">impazzata. Dopo Y secondi la lancetta si ferma </w:t>
      </w:r>
      <w:del w:id="3" w:author="Autore sconosciuto" w:date="2019-05-13T12:45:34Z">
        <w:r>
          <w:rPr>
            <w:rFonts w:ascii="Helvetica" w:hAnsi="Helvetica"/>
          </w:rPr>
          <w:delText>e si apre uno sportello sulla consolle, che rivela un buco dal quale esce del fumo tramite macchina del fumo</w:delText>
        </w:r>
      </w:del>
      <w:ins w:id="4" w:author="Autore sconosciuto" w:date="2019-05-13T12:50:52Z">
        <w:r>
          <w:rPr>
            <w:rFonts w:ascii="Helvetica" w:hAnsi="Helvetica"/>
          </w:rPr>
          <w:t xml:space="preserve"> </w:t>
        </w:r>
      </w:ins>
      <w:ins w:id="5" w:author="Autore sconosciuto" w:date="2019-05-13T12:45:34Z">
        <w:r>
          <w:rPr>
            <w:rFonts w:ascii="Helvetica" w:hAnsi="Helvetica"/>
          </w:rPr>
          <w:t>dopo X secondi esce del fumo dalla griglia sulla consolle</w:t>
        </w:r>
      </w:ins>
      <w:r>
        <w:rPr>
          <w:rFonts w:ascii="Helvetica" w:hAnsi="Helvetica"/>
        </w:rPr>
        <w:t>.</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2:</w:t>
      </w:r>
    </w:p>
    <w:p>
      <w:pPr>
        <w:pStyle w:val="Normal"/>
        <w:rPr>
          <w:rFonts w:ascii="Helvetica" w:hAnsi="Helvetica" w:eastAsia="Helvetica" w:cs="Helvetica"/>
        </w:rPr>
      </w:pPr>
      <w:del w:id="6" w:author="Autore sconosciuto" w:date="2019-05-13T12:46:17Z">
        <w:r>
          <w:rPr>
            <w:rFonts w:ascii="Helvetica" w:hAnsi="Helvetica"/>
          </w:rPr>
          <w:delText>Due maniglioni distinti all</w:delText>
        </w:r>
      </w:del>
      <w:del w:id="7" w:author="Autore sconosciuto" w:date="2019-05-13T12:46:17Z">
        <w:r>
          <w:rPr>
            <w:rFonts w:eastAsia="Helvetica" w:cs="Helvetica" w:ascii="Helvetica" w:hAnsi="Helvetica"/>
          </w:rPr>
          <w:delText>’</w:delText>
        </w:r>
      </w:del>
      <w:del w:id="8" w:author="Autore sconosciuto" w:date="2019-05-13T12:46:17Z">
        <w:r>
          <w:rPr>
            <w:rFonts w:ascii="Helvetica" w:hAnsi="Helvetica"/>
          </w:rPr>
          <w:delText xml:space="preserve">interno della stanza e 1 luce </w:delText>
        </w:r>
      </w:del>
      <w:del w:id="9" w:author="Autore sconosciuto" w:date="2019-05-13T12:46:17Z">
        <w:r>
          <w:rPr>
            <w:rFonts w:eastAsia="Helvetica" w:cs="Helvetica" w:ascii="Helvetica" w:hAnsi="Helvetica"/>
          </w:rPr>
          <w:delText>“</w:delText>
        </w:r>
      </w:del>
      <w:del w:id="10" w:author="Autore sconosciuto" w:date="2019-05-13T12:46:17Z">
        <w:r>
          <w:rPr>
            <w:rFonts w:ascii="Helvetica" w:hAnsi="Helvetica"/>
          </w:rPr>
          <w:delText>Emergency exit</w:delText>
        </w:r>
      </w:del>
      <w:del w:id="11" w:author="Autore sconosciuto" w:date="2019-05-13T12:46:17Z">
        <w:r>
          <w:rPr>
            <w:rFonts w:eastAsia="Helvetica" w:cs="Helvetica" w:ascii="Helvetica" w:hAnsi="Helvetica"/>
          </w:rPr>
          <w:delText>”</w:delText>
        </w:r>
      </w:del>
    </w:p>
    <w:p>
      <w:pPr>
        <w:pStyle w:val="Normal"/>
        <w:rPr/>
      </w:pPr>
      <w:del w:id="12" w:author="Autore sconosciuto" w:date="2019-05-13T12:46:17Z">
        <w:r>
          <w:rPr>
            <w:rFonts w:ascii="Helvetica" w:hAnsi="Helvetica"/>
          </w:rPr>
          <w:delText>Input: I giocatori azionano i maniglioni.</w:delText>
        </w:r>
      </w:del>
    </w:p>
    <w:p>
      <w:pPr>
        <w:pStyle w:val="Normal"/>
        <w:rPr>
          <w:rFonts w:ascii="Helvetica" w:hAnsi="Helvetica" w:eastAsia="Helvetica" w:cs="Helvetica"/>
        </w:rPr>
      </w:pPr>
      <w:del w:id="13" w:author="Autore sconosciuto" w:date="2019-05-13T12:46:17Z">
        <w:r>
          <w:rPr>
            <w:rFonts w:ascii="Helvetica" w:hAnsi="Helvetica"/>
          </w:rPr>
          <w:delText>Output: Ogni maniglione fa illuminare una metà della scritta quando azionato. Solo quando sono azionati contemporaneamente, la scritta si illumina per intero e la porta si apre.</w:delText>
        </w:r>
      </w:del>
    </w:p>
    <w:p>
      <w:pPr>
        <w:pStyle w:val="Normal"/>
        <w:rPr/>
      </w:pPr>
      <w:ins w:id="14" w:author="Autore sconosciuto" w:date="2019-05-13T12:46:23Z">
        <w:r>
          <w:rPr>
            <w:rFonts w:ascii="Helvetica" w:hAnsi="Helvetica"/>
          </w:rPr>
          <w:t>Ci sono sparse per la stanza 4 maniglie, ciascuna contrassegnata con una lettera E X I T.</w:t>
        </w:r>
      </w:ins>
    </w:p>
    <w:p>
      <w:pPr>
        <w:pStyle w:val="Normal"/>
        <w:rPr/>
      </w:pPr>
      <w:ins w:id="15" w:author="Autore sconosciuto" w:date="2019-05-13T12:46:23Z">
        <w:r>
          <w:rPr>
            <w:rFonts w:ascii="Helvetica" w:hAnsi="Helvetica"/>
          </w:rPr>
          <w:t>Quando le maniglie vengono premute tut</w:t>
        </w:r>
      </w:ins>
      <w:ins w:id="16" w:author="Autore sconosciuto" w:date="2019-05-13T12:47:00Z">
        <w:r>
          <w:rPr>
            <w:rFonts w:ascii="Helvetica" w:hAnsi="Helvetica"/>
          </w:rPr>
          <w:t>te e 4 contemporaneamnete, la scritta EXIT sopra la porta si illumina, parte un file audio, si apre la porta di uscita.</w:t>
        </w:r>
      </w:ins>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3:</w:t>
      </w:r>
    </w:p>
    <w:p>
      <w:pPr>
        <w:pStyle w:val="Normal"/>
        <w:rPr>
          <w:rFonts w:ascii="Helvetica" w:hAnsi="Helvetica"/>
        </w:rPr>
      </w:pPr>
      <w:r>
        <w:rPr>
          <w:rFonts w:ascii="Helvetica" w:hAnsi="Helvetica"/>
        </w:rPr>
        <w:t>4 Carrucole poste all</w:t>
      </w:r>
      <w:r>
        <w:rPr>
          <w:rFonts w:eastAsia="Helvetica" w:cs="Helvetica" w:ascii="Helvetica" w:hAnsi="Helvetica"/>
        </w:rPr>
        <w:t>’</w:t>
      </w:r>
      <w:r>
        <w:rPr>
          <w:rFonts w:ascii="Helvetica" w:hAnsi="Helvetica"/>
        </w:rPr>
        <w:t xml:space="preserve">interno di alberi di cartapesta realizzati dagli scenografi alle quali sono attaccate delle funi. </w:t>
      </w:r>
    </w:p>
    <w:p>
      <w:pPr>
        <w:pStyle w:val="Normal"/>
        <w:rPr/>
      </w:pPr>
      <w:r>
        <w:rPr>
          <w:rFonts w:ascii="Helvetica" w:hAnsi="Helvetica"/>
        </w:rPr>
        <w:t xml:space="preserve">Input: i giocatori agganciano le </w:t>
      </w:r>
      <w:del w:id="17" w:author="Autore sconosciuto" w:date="2019-05-13T12:47:39Z">
        <w:r>
          <w:rPr>
            <w:rFonts w:ascii="Helvetica" w:hAnsi="Helvetica"/>
          </w:rPr>
          <w:delText>4</w:delText>
        </w:r>
      </w:del>
      <w:ins w:id="18" w:author="Autore sconosciuto" w:date="2019-05-13T12:47:39Z">
        <w:r>
          <w:rPr>
            <w:rFonts w:ascii="Helvetica" w:hAnsi="Helvetica"/>
          </w:rPr>
          <w:t xml:space="preserve"> </w:t>
        </w:r>
      </w:ins>
      <w:ins w:id="19" w:author="Autore sconosciuto" w:date="2019-05-13T12:47:39Z">
        <w:r>
          <w:rPr>
            <w:rFonts w:ascii="Helvetica" w:hAnsi="Helvetica"/>
          </w:rPr>
          <w:t>3</w:t>
        </w:r>
      </w:ins>
      <w:r>
        <w:rPr>
          <w:rFonts w:ascii="Helvetica" w:hAnsi="Helvetica"/>
        </w:rPr>
        <w:t xml:space="preserve"> funi a </w:t>
      </w:r>
      <w:del w:id="20" w:author="Autore sconosciuto" w:date="2019-05-13T12:47:55Z">
        <w:r>
          <w:rPr>
            <w:rFonts w:ascii="Helvetica" w:hAnsi="Helvetica"/>
          </w:rPr>
          <w:delText>4</w:delText>
        </w:r>
      </w:del>
      <w:ins w:id="21" w:author="Autore sconosciuto" w:date="2019-05-13T12:47:58Z">
        <w:r>
          <w:rPr>
            <w:rFonts w:ascii="Helvetica" w:hAnsi="Helvetica"/>
          </w:rPr>
          <w:t xml:space="preserve"> </w:t>
        </w:r>
      </w:ins>
      <w:ins w:id="22" w:author="Autore sconosciuto" w:date="2019-05-13T12:48:00Z">
        <w:r>
          <w:rPr>
            <w:rFonts w:ascii="Helvetica" w:hAnsi="Helvetica"/>
          </w:rPr>
          <w:t>3</w:t>
        </w:r>
      </w:ins>
      <w:r>
        <w:rPr>
          <w:rFonts w:ascii="Helvetica" w:hAnsi="Helvetica"/>
        </w:rPr>
        <w:t xml:space="preserve"> specifici ganci tipo </w:t>
      </w:r>
      <w:r>
        <w:rPr>
          <w:rFonts w:eastAsia="Helvetica" w:cs="Helvetica" w:ascii="Helvetica" w:hAnsi="Helvetica"/>
        </w:rPr>
        <w:t>“</w:t>
      </w:r>
      <w:r>
        <w:rPr>
          <w:rFonts w:ascii="Helvetica" w:hAnsi="Helvetica"/>
        </w:rPr>
        <w:t>piolo</w:t>
      </w:r>
      <w:r>
        <w:rPr>
          <w:rFonts w:eastAsia="Helvetica" w:cs="Helvetica" w:ascii="Helvetica" w:hAnsi="Helvetica"/>
        </w:rPr>
        <w:t>”</w:t>
      </w:r>
      <w:r>
        <w:rPr>
          <w:rFonts w:ascii="Helvetica" w:hAnsi="Helvetica"/>
        </w:rPr>
        <w:t xml:space="preserve"> su una porta dapprima chiusa. Ogni fune deve essere agganciata al piolo giusto.</w:t>
      </w:r>
    </w:p>
    <w:p>
      <w:pPr>
        <w:pStyle w:val="Normal"/>
        <w:rPr>
          <w:rFonts w:ascii="Helvetica" w:hAnsi="Helvetica"/>
        </w:rPr>
      </w:pPr>
      <w:r>
        <w:rPr>
          <w:rFonts w:ascii="Helvetica" w:hAnsi="Helvetica"/>
        </w:rPr>
        <w:t>Output: La serratura della porta si sblocca e le carrucole iniziano a ritirare la fune, avendo l</w:t>
      </w:r>
      <w:r>
        <w:rPr>
          <w:rFonts w:eastAsia="Helvetica" w:cs="Helvetica" w:ascii="Helvetica" w:hAnsi="Helvetica"/>
        </w:rPr>
        <w:t>’</w:t>
      </w:r>
      <w:r>
        <w:rPr>
          <w:rFonts w:ascii="Helvetica" w:hAnsi="Helvetica"/>
        </w:rPr>
        <w:t>effetto di aprire la porta per azione meccanica.</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4:</w:t>
      </w:r>
    </w:p>
    <w:p>
      <w:pPr>
        <w:pStyle w:val="Normal"/>
        <w:rPr/>
      </w:pPr>
      <w:r>
        <w:rPr>
          <w:rFonts w:ascii="Helvetica" w:hAnsi="Helvetica"/>
        </w:rPr>
        <w:t xml:space="preserve">Roccia realizzata dagli scenografi con alloggiamento sagomato per </w:t>
      </w:r>
      <w:del w:id="23" w:author="Autore sconosciuto" w:date="2019-05-13T12:48:10Z">
        <w:r>
          <w:rPr>
            <w:rFonts w:ascii="Helvetica" w:hAnsi="Helvetica"/>
          </w:rPr>
          <w:delText>cranio di animale</w:delText>
        </w:r>
      </w:del>
      <w:ins w:id="24" w:author="Autore sconosciuto" w:date="2019-05-13T12:50:49Z">
        <w:r>
          <w:rPr>
            <w:rFonts w:ascii="Helvetica" w:hAnsi="Helvetica"/>
          </w:rPr>
          <w:t xml:space="preserve"> </w:t>
        </w:r>
      </w:ins>
      <w:ins w:id="25" w:author="Autore sconosciuto" w:date="2019-05-13T12:48:10Z">
        <w:r>
          <w:rPr>
            <w:rFonts w:ascii="Helvetica" w:hAnsi="Helvetica"/>
          </w:rPr>
          <w:t>fiore con stelo realizzato dagli scenografi</w:t>
        </w:r>
      </w:ins>
    </w:p>
    <w:p>
      <w:pPr>
        <w:pStyle w:val="Normal"/>
        <w:rPr>
          <w:rFonts w:ascii="Helvetica" w:hAnsi="Helvetica"/>
        </w:rPr>
      </w:pPr>
      <w:r>
        <w:rPr>
          <w:rFonts w:ascii="Helvetica" w:hAnsi="Helvetica"/>
        </w:rPr>
        <w:t>Input: Il cranio viene incastrato nella roccia.</w:t>
      </w:r>
    </w:p>
    <w:p>
      <w:pPr>
        <w:pStyle w:val="Normal"/>
        <w:rPr/>
      </w:pPr>
      <w:r>
        <w:rPr>
          <w:rFonts w:ascii="Helvetica" w:hAnsi="Helvetica"/>
        </w:rPr>
        <w:t xml:space="preserve">Output: Il cranio viene trattenuto da una calamita (o altro sistema) in modo che non sia più staccabile manualmente dai giocatori, </w:t>
      </w:r>
      <w:del w:id="26" w:author="Autore sconosciuto" w:date="2019-05-13T12:51:06Z">
        <w:r>
          <w:rPr>
            <w:rFonts w:ascii="Helvetica" w:hAnsi="Helvetica"/>
          </w:rPr>
          <w:delText xml:space="preserve">si illumina e diventa attivo pulsante </w:delText>
        </w:r>
      </w:del>
      <w:del w:id="27" w:author="Autore sconosciuto" w:date="2019-05-13T12:51:06Z">
        <w:r>
          <w:rPr>
            <w:rFonts w:eastAsia="Helvetica" w:cs="Helvetica" w:ascii="Helvetica" w:hAnsi="Helvetica"/>
          </w:rPr>
          <w:delText>“</w:delText>
        </w:r>
      </w:del>
      <w:del w:id="28" w:author="Autore sconosciuto" w:date="2019-05-13T12:51:06Z">
        <w:r>
          <w:rPr>
            <w:rFonts w:ascii="Helvetica" w:hAnsi="Helvetica"/>
          </w:rPr>
          <w:delText>Play</w:delText>
        </w:r>
      </w:del>
      <w:del w:id="29" w:author="Autore sconosciuto" w:date="2019-05-13T12:51:06Z">
        <w:r>
          <w:rPr>
            <w:rFonts w:eastAsia="Helvetica" w:cs="Helvetica" w:ascii="Helvetica" w:hAnsi="Helvetica"/>
          </w:rPr>
          <w:delText xml:space="preserve">”, </w:delText>
        </w:r>
      </w:del>
      <w:ins w:id="30" w:author="Autore sconosciuto" w:date="2019-05-13T12:51:06Z">
        <w:r>
          <w:rPr>
            <w:rFonts w:eastAsia="Helvetica" w:cs="Helvetica" w:ascii="Helvetica" w:hAnsi="Helvetica"/>
          </w:rPr>
          <w:t xml:space="preserve"> </w:t>
        </w:r>
      </w:ins>
      <w:ins w:id="31" w:author="Autore sconosciuto" w:date="2019-05-13T12:51:06Z">
        <w:r>
          <w:rPr>
            <w:rFonts w:eastAsia="Helvetica" w:cs="Helvetica" w:ascii="Helvetica" w:hAnsi="Helvetica"/>
          </w:rPr>
          <w:t>parte la sequenza 1 di tamburo e di seguito il tamburo si illumina</w:t>
        </w:r>
      </w:ins>
    </w:p>
    <w:p>
      <w:pPr>
        <w:pStyle w:val="Normal"/>
        <w:rPr>
          <w:rFonts w:ascii="Helvetica" w:hAnsi="Helvetica"/>
        </w:rPr>
      </w:pPr>
      <w:r>
        <w:rPr>
          <w:rFonts w:ascii="Helvetica" w:hAnsi="Helvetica"/>
        </w:rPr>
      </w:r>
    </w:p>
    <w:p>
      <w:pPr>
        <w:pStyle w:val="ListParagraph"/>
        <w:numPr>
          <w:ilvl w:val="0"/>
          <w:numId w:val="1"/>
        </w:numPr>
        <w:rPr/>
      </w:pPr>
      <w:del w:id="32" w:author="Autore sconosciuto" w:date="2019-05-13T12:52:07Z">
        <w:r>
          <w:rPr>
            <w:rFonts w:ascii="Helvetica" w:hAnsi="Helvetica"/>
          </w:rPr>
          <w:delText>Dispositivo 5:</w:delText>
        </w:r>
      </w:del>
    </w:p>
    <w:p>
      <w:pPr>
        <w:pStyle w:val="Normal"/>
        <w:rPr/>
      </w:pPr>
      <w:del w:id="33" w:author="Autore sconosciuto" w:date="2019-05-13T12:52:07Z">
        <w:r>
          <w:rPr>
            <w:rFonts w:ascii="Helvetica" w:hAnsi="Helvetica"/>
          </w:rPr>
          <w:delText>Pulsante play</w:delText>
        </w:r>
      </w:del>
    </w:p>
    <w:p>
      <w:pPr>
        <w:pStyle w:val="Normal"/>
        <w:rPr/>
      </w:pPr>
      <w:del w:id="34" w:author="Autore sconosciuto" w:date="2019-05-13T12:52:07Z">
        <w:r>
          <w:rPr>
            <w:rFonts w:ascii="Helvetica" w:hAnsi="Helvetica"/>
          </w:rPr>
          <w:delText>Input: il giocatore preme il pulsante</w:delText>
        </w:r>
      </w:del>
    </w:p>
    <w:p>
      <w:pPr>
        <w:pStyle w:val="ListParagraph"/>
        <w:numPr>
          <w:ilvl w:val="0"/>
          <w:numId w:val="1"/>
        </w:numPr>
        <w:rPr/>
      </w:pPr>
      <w:del w:id="35" w:author="Autore sconosciuto" w:date="2019-05-13T12:52:07Z">
        <w:r>
          <w:rPr>
            <w:rFonts w:ascii="Helvetica" w:hAnsi="Helvetica"/>
          </w:rPr>
          <w:delText>Output: parte una traccia audio di circa 1 minuto, il tamburo si illumina ritmicamente sincronizzato alla musica, un totem si illumina nella sua parte superiore.</w:delText>
        </w:r>
      </w:del>
      <w:ins w:id="36" w:author="Autore sconosciuto" w:date="2019-05-13T12:52:07Z">
        <w:r>
          <w:rPr>
            <w:rFonts w:ascii="Helvetica" w:hAnsi="Helvetica"/>
          </w:rPr>
          <w:t xml:space="preserve"> </w:t>
        </w:r>
      </w:ins>
    </w:p>
    <w:p>
      <w:pPr>
        <w:pStyle w:val="Normal"/>
        <w:rPr>
          <w:rFonts w:ascii="Helvetica" w:hAnsi="Helvetica"/>
        </w:rPr>
      </w:pPr>
      <w:r>
        <w:rPr>
          <w:rFonts w:ascii="Helvetica" w:hAnsi="Helvetica"/>
        </w:rPr>
      </w:r>
    </w:p>
    <w:p>
      <w:pPr>
        <w:pStyle w:val="ListParagraph"/>
        <w:numPr>
          <w:ilvl w:val="0"/>
          <w:numId w:val="1"/>
        </w:numPr>
        <w:rPr/>
      </w:pPr>
      <w:r>
        <w:rPr>
          <w:rFonts w:ascii="Helvetica" w:hAnsi="Helvetica"/>
        </w:rPr>
        <w:t>Dispositivo 6</w:t>
      </w:r>
      <w:r>
        <w:rPr>
          <w:rFonts w:ascii="Helvetica" w:hAnsi="Helvetica"/>
        </w:rPr>
        <w:t xml:space="preserve">: </w:t>
      </w:r>
    </w:p>
    <w:p>
      <w:pPr>
        <w:pStyle w:val="Normal"/>
        <w:rPr>
          <w:rFonts w:ascii="Helvetica" w:hAnsi="Helvetica"/>
        </w:rPr>
      </w:pPr>
      <w:r>
        <w:rPr>
          <w:rFonts w:ascii="Helvetica" w:hAnsi="Helvetica"/>
        </w:rPr>
        <w:t>Tamburo</w:t>
      </w:r>
    </w:p>
    <w:p>
      <w:pPr>
        <w:pStyle w:val="Normal"/>
        <w:rPr>
          <w:rFonts w:ascii="Helvetica" w:hAnsi="Helvetica"/>
        </w:rPr>
      </w:pPr>
      <w:del w:id="37" w:author="Autore sconosciuto" w:date="2019-05-13T12:55:23Z">
        <w:r>
          <w:rPr>
            <w:rFonts w:ascii="Helvetica" w:hAnsi="Helvetica"/>
          </w:rPr>
          <w:delText>Input: il giocatore colpisce il tamburo nel momento in cui lo stesso si illumina per almeno un numero X di volte</w:delText>
        </w:r>
      </w:del>
    </w:p>
    <w:p>
      <w:pPr>
        <w:pStyle w:val="Normal"/>
        <w:rPr>
          <w:rFonts w:ascii="Helvetica" w:hAnsi="Helvetica"/>
        </w:rPr>
      </w:pPr>
      <w:del w:id="38" w:author="Autore sconosciuto" w:date="2019-05-13T12:55:23Z">
        <w:r>
          <w:rPr>
            <w:rFonts w:ascii="Helvetica" w:hAnsi="Helvetica"/>
          </w:rPr>
          <w:delText>Output: se input4 del dispositivo 7 si è realizzato, si apre elettrovalvola di un tubo dell</w:delText>
        </w:r>
      </w:del>
      <w:del w:id="39" w:author="Autore sconosciuto" w:date="2019-05-13T12:55:23Z">
        <w:r>
          <w:rPr>
            <w:rFonts w:eastAsia="Helvetica" w:cs="Helvetica" w:ascii="Helvetica" w:hAnsi="Helvetica"/>
          </w:rPr>
          <w:delText>’</w:delText>
        </w:r>
      </w:del>
      <w:del w:id="40" w:author="Autore sconosciuto" w:date="2019-05-13T12:55:23Z">
        <w:r>
          <w:rPr>
            <w:rFonts w:ascii="Helvetica" w:hAnsi="Helvetica"/>
          </w:rPr>
          <w:delText xml:space="preserve">acqua con doccia per Y secondi, il cranio di animale si stacca visibilmente dalla roccia., iniziano sound effect e luci in sequenza di ambientazione </w:delText>
        </w:r>
      </w:del>
      <w:del w:id="41" w:author="Autore sconosciuto" w:date="2019-05-13T12:55:23Z">
        <w:r>
          <w:rPr>
            <w:rFonts w:eastAsia="Helvetica" w:cs="Helvetica" w:ascii="Helvetica" w:hAnsi="Helvetica"/>
          </w:rPr>
          <w:delText>“</w:delText>
        </w:r>
      </w:del>
      <w:del w:id="42" w:author="Autore sconosciuto" w:date="2019-05-13T12:55:23Z">
        <w:r>
          <w:rPr>
            <w:rFonts w:ascii="Helvetica" w:hAnsi="Helvetica"/>
          </w:rPr>
          <w:delText>temporalesca</w:delText>
        </w:r>
      </w:del>
      <w:del w:id="43" w:author="Autore sconosciuto" w:date="2019-05-13T12:55:23Z">
        <w:r>
          <w:rPr>
            <w:rFonts w:eastAsia="Helvetica" w:cs="Helvetica" w:ascii="Helvetica" w:hAnsi="Helvetica"/>
          </w:rPr>
          <w:delText>”</w:delText>
        </w:r>
      </w:del>
      <w:del w:id="44" w:author="Autore sconosciuto" w:date="2019-05-13T12:55:23Z">
        <w:r>
          <w:rPr>
            <w:rFonts w:ascii="Helvetica" w:hAnsi="Helvetica"/>
          </w:rPr>
          <w:delText>.</w:delText>
        </w:r>
      </w:del>
    </w:p>
    <w:p>
      <w:pPr>
        <w:pStyle w:val="Normal"/>
        <w:rPr/>
      </w:pPr>
      <w:ins w:id="45" w:author="Autore sconosciuto" w:date="2019-05-13T12:55:23Z">
        <w:r>
          <w:rPr>
            <w:rFonts w:ascii="Helvetica" w:hAnsi="Helvetica"/>
          </w:rPr>
          <w:t xml:space="preserve">Input: il giocatore deve riprodurre la “sequenza 1” sul tamburo entro x secondi, </w:t>
        </w:r>
      </w:ins>
      <w:ins w:id="46" w:author="Autore sconosciuto" w:date="2019-05-13T13:02:54Z">
        <w:r>
          <w:rPr>
            <w:rFonts w:ascii="Helvetica" w:hAnsi="Helvetica"/>
          </w:rPr>
          <w:t xml:space="preserve">altrimenti </w:t>
        </w:r>
      </w:ins>
      <w:ins w:id="47" w:author="Autore sconosciuto" w:date="2019-05-13T13:03:00Z">
        <w:r>
          <w:rPr>
            <w:rFonts w:ascii="Helvetica" w:hAnsi="Helvetica"/>
          </w:rPr>
          <w:t>la luce del tamburo si spegne e riparte il file audio “sequenza 1”, il tamburo si accende nuovamente in attesa dell’input.</w:t>
        </w:r>
      </w:ins>
    </w:p>
    <w:p>
      <w:pPr>
        <w:pStyle w:val="Normal"/>
        <w:rPr/>
      </w:pPr>
      <w:ins w:id="48" w:author="Autore sconosciuto" w:date="2019-05-13T13:03:00Z">
        <w:r>
          <w:rPr>
            <w:rFonts w:ascii="Helvetica" w:hAnsi="Helvetica"/>
          </w:rPr>
          <w:t>Una volta suonata la “sequenza 1” il tamburo si spegne e parte il file “sequenza 2</w:t>
        </w:r>
      </w:ins>
      <w:ins w:id="49" w:author="Autore sconosciuto" w:date="2019-05-13T13:04:01Z">
        <w:r>
          <w:rPr>
            <w:rFonts w:ascii="Helvetica" w:hAnsi="Helvetica"/>
          </w:rPr>
          <w:t>”. Stessa modalità per “sequenza 3”.</w:t>
        </w:r>
      </w:ins>
    </w:p>
    <w:p>
      <w:pPr>
        <w:pStyle w:val="Normal"/>
        <w:rPr/>
      </w:pPr>
      <w:ins w:id="50" w:author="Autore sconosciuto" w:date="2019-05-13T13:04:01Z">
        <w:r>
          <w:rPr>
            <w:rFonts w:ascii="Helvetica" w:hAnsi="Helvetica"/>
          </w:rPr>
          <w:t>Output; Al completamento delle 3 sequenze parte il file audio “musica totem</w:t>
        </w:r>
      </w:ins>
      <w:ins w:id="51" w:author="Autore sconosciuto" w:date="2019-05-13T13:05:00Z">
        <w:r>
          <w:rPr>
            <w:rFonts w:ascii="Helvetica" w:hAnsi="Helvetica"/>
          </w:rPr>
          <w:t>”, si accendono dei led sulla parte alta del totem uno dopo l’altro in circolo, luce a pioggia sul totem.</w:t>
        </w:r>
      </w:ins>
    </w:p>
    <w:p>
      <w:pPr>
        <w:pStyle w:val="Normal"/>
        <w:rPr>
          <w:rFonts w:ascii="Helvetica" w:hAnsi="Helvetica"/>
        </w:rPr>
      </w:pPr>
      <w:r>
        <w:rPr>
          <w:rFonts w:ascii="Helvetica" w:hAnsi="Helvetica"/>
        </w:rPr>
      </w:r>
    </w:p>
    <w:p>
      <w:pPr>
        <w:pStyle w:val="ListParagraph"/>
        <w:numPr>
          <w:ilvl w:val="0"/>
          <w:numId w:val="1"/>
        </w:numPr>
        <w:rPr/>
      </w:pPr>
      <w:r>
        <w:rPr>
          <w:rFonts w:ascii="Helvetica" w:hAnsi="Helvetica"/>
        </w:rPr>
        <w:t>Dispositivo 7</w:t>
      </w:r>
      <w:r>
        <w:rPr>
          <w:rFonts w:ascii="Helvetica" w:hAnsi="Helvetica"/>
        </w:rPr>
        <w:t xml:space="preserve">: </w:t>
      </w:r>
    </w:p>
    <w:p>
      <w:pPr>
        <w:pStyle w:val="Normal"/>
        <w:rPr>
          <w:rFonts w:ascii="Helvetica" w:hAnsi="Helvetica"/>
        </w:rPr>
      </w:pPr>
      <w:r>
        <w:rPr>
          <w:rFonts w:ascii="Helvetica" w:hAnsi="Helvetica"/>
        </w:rPr>
        <w:t>Totem diviso in 2 settori, alto e basso, dotato di sensori di movimento nella parte alta e in quella bassa.</w:t>
      </w:r>
    </w:p>
    <w:p>
      <w:pPr>
        <w:pStyle w:val="Normal"/>
        <w:rPr/>
      </w:pPr>
      <w:r>
        <w:rPr>
          <w:rFonts w:ascii="Helvetica" w:hAnsi="Helvetica"/>
        </w:rPr>
        <w:t>Input 1:</w:t>
      </w:r>
      <w:del w:id="52" w:author="Autore sconosciuto" w:date="2019-05-13T13:05:57Z">
        <w:r>
          <w:rPr>
            <w:rFonts w:ascii="Helvetica" w:hAnsi="Helvetica"/>
          </w:rPr>
          <w:delText xml:space="preserve"> un giocatore si muove in piedi attorno al totem mentre la parte </w:delText>
        </w:r>
      </w:del>
      <w:del w:id="53" w:author="Autore sconosciuto" w:date="2019-05-13T13:05:57Z">
        <w:r>
          <w:rPr>
            <w:rFonts w:eastAsia="Helvetica" w:cs="Helvetica" w:ascii="Helvetica" w:hAnsi="Helvetica"/>
          </w:rPr>
          <w:delText>alta è illuminata per almeno x secondi.</w:delText>
        </w:r>
      </w:del>
      <w:ins w:id="54" w:author="Autore sconosciuto" w:date="2019-05-13T13:05:57Z">
        <w:r>
          <w:rPr>
            <w:rFonts w:eastAsia="Helvetica" w:cs="Helvetica" w:ascii="Helvetica" w:hAnsi="Helvetica"/>
          </w:rPr>
          <w:t xml:space="preserve"> </w:t>
        </w:r>
      </w:ins>
      <w:ins w:id="55" w:author="Autore sconosciuto" w:date="2019-05-13T13:06:01Z">
        <w:r>
          <w:rPr>
            <w:rFonts w:eastAsia="Helvetica" w:cs="Helvetica" w:ascii="Helvetica" w:hAnsi="Helvetica"/>
          </w:rPr>
          <w:t>I sensori della parte alta accumulano ognuno la registrazione di almeno x secondi di movimento.</w:t>
        </w:r>
      </w:ins>
    </w:p>
    <w:p>
      <w:pPr>
        <w:pStyle w:val="Normal"/>
        <w:rPr>
          <w:rFonts w:ascii="Helvetica" w:hAnsi="Helvetica" w:eastAsia="Helvetica" w:cs="Helvetica"/>
        </w:rPr>
      </w:pPr>
      <w:r>
        <w:rPr>
          <w:rFonts w:eastAsia="Helvetica" w:cs="Helvetica" w:ascii="Helvetica" w:hAnsi="Helvetica"/>
        </w:rPr>
        <w:t>Output 1: si spegne la luce nella parte alta e si accende nella parte bassa</w:t>
      </w:r>
    </w:p>
    <w:p>
      <w:pPr>
        <w:pStyle w:val="Normal"/>
        <w:rPr>
          <w:rFonts w:ascii="Helvetica" w:hAnsi="Helvetica"/>
        </w:rPr>
      </w:pPr>
      <w:r>
        <w:rPr>
          <w:rFonts w:ascii="Helvetica" w:hAnsi="Helvetica"/>
        </w:rPr>
      </w:r>
    </w:p>
    <w:p>
      <w:pPr>
        <w:pStyle w:val="Normal"/>
        <w:rPr/>
      </w:pPr>
      <w:r>
        <w:rPr>
          <w:rFonts w:ascii="Helvetica" w:hAnsi="Helvetica"/>
        </w:rPr>
        <w:t xml:space="preserve">Input 2: i sensori della parte bassa </w:t>
      </w:r>
      <w:del w:id="56" w:author="Autore sconosciuto" w:date="2019-05-13T13:06:33Z">
        <w:r>
          <w:rPr>
            <w:rFonts w:ascii="Helvetica" w:hAnsi="Helvetica"/>
          </w:rPr>
          <w:delText>captano movimento di un giocatore accucciato che gira intorno al totem, i sensori della parte alta non captano nulla per almeno x secondi.</w:delText>
        </w:r>
      </w:del>
      <w:ins w:id="57" w:author="Autore sconosciuto" w:date="2019-05-13T13:06:33Z">
        <w:r>
          <w:rPr>
            <w:rFonts w:ascii="Helvetica" w:hAnsi="Helvetica"/>
          </w:rPr>
          <w:t xml:space="preserve">accumulano ognuno la registrazione di almeno x secondi di movimento, se qualsiasi sensore della parte alta capta </w:t>
        </w:r>
      </w:ins>
      <w:ins w:id="58" w:author="Autore sconosciuto" w:date="2019-05-13T13:07:02Z">
        <w:r>
          <w:rPr>
            <w:rFonts w:ascii="Helvetica" w:hAnsi="Helvetica"/>
          </w:rPr>
          <w:t>un movimento, il timer della parte bassa riparte da zero</w:t>
        </w:r>
      </w:ins>
    </w:p>
    <w:p>
      <w:pPr>
        <w:pStyle w:val="Normal"/>
        <w:rPr>
          <w:rFonts w:ascii="Helvetica" w:hAnsi="Helvetica"/>
        </w:rPr>
      </w:pPr>
      <w:r>
        <w:rPr>
          <w:rFonts w:ascii="Helvetica" w:hAnsi="Helvetica"/>
        </w:rPr>
        <w:t>Output 2: Si spegne la parte bassa, si accende la parte alta.</w:t>
      </w:r>
    </w:p>
    <w:p>
      <w:pPr>
        <w:pStyle w:val="Normal"/>
        <w:rPr>
          <w:rFonts w:ascii="Helvetica" w:hAnsi="Helvetica"/>
        </w:rPr>
      </w:pPr>
      <w:r>
        <w:rPr>
          <w:rFonts w:ascii="Helvetica" w:hAnsi="Helvetica"/>
        </w:rPr>
      </w:r>
    </w:p>
    <w:p>
      <w:pPr>
        <w:pStyle w:val="Normal"/>
        <w:rPr>
          <w:rFonts w:ascii="Helvetica" w:hAnsi="Helvetica"/>
          <w:lang w:val="en"/>
        </w:rPr>
      </w:pPr>
      <w:r>
        <w:rPr>
          <w:rFonts w:ascii="Helvetica" w:hAnsi="Helvetica"/>
          <w:lang w:val="en"/>
        </w:rPr>
        <w:t>Input e Output 3: uguale a input e output 1</w:t>
      </w:r>
    </w:p>
    <w:p>
      <w:pPr>
        <w:pStyle w:val="Normal"/>
        <w:rPr>
          <w:rFonts w:ascii="Helvetica" w:hAnsi="Helvetica"/>
          <w:lang w:val="en"/>
        </w:rPr>
      </w:pPr>
      <w:r>
        <w:rPr>
          <w:rFonts w:ascii="Helvetica" w:hAnsi="Helvetica"/>
          <w:lang w:val="en"/>
        </w:rPr>
      </w:r>
    </w:p>
    <w:p>
      <w:pPr>
        <w:pStyle w:val="Normal"/>
        <w:rPr>
          <w:rFonts w:ascii="Helvetica" w:hAnsi="Helvetica"/>
        </w:rPr>
      </w:pPr>
      <w:r>
        <w:rPr>
          <w:rFonts w:ascii="Helvetica" w:hAnsi="Helvetica"/>
        </w:rPr>
        <w:t>Input4: uguale a input 2</w:t>
      </w:r>
    </w:p>
    <w:p>
      <w:pPr>
        <w:pStyle w:val="Normal"/>
        <w:rPr/>
      </w:pPr>
      <w:r>
        <w:rPr>
          <w:rFonts w:ascii="Helvetica" w:hAnsi="Helvetica"/>
        </w:rPr>
        <w:t xml:space="preserve">Output 4: </w:t>
      </w:r>
      <w:del w:id="59" w:author="Autore sconosciuto" w:date="2019-05-13T13:07:32Z">
        <w:r>
          <w:rPr>
            <w:rFonts w:ascii="Helvetica" w:hAnsi="Helvetica"/>
          </w:rPr>
          <w:delText>se input del dispositivo 6 si è realizzato</w:delText>
        </w:r>
      </w:del>
      <w:ins w:id="60" w:author="Autore sconosciuto" w:date="2019-05-13T13:07:32Z">
        <w:r>
          <w:rPr>
            <w:rFonts w:ascii="Helvetica" w:hAnsi="Helvetica"/>
          </w:rPr>
          <w:t xml:space="preserve"> </w:t>
        </w:r>
      </w:ins>
      <w:r>
        <w:rPr>
          <w:rFonts w:ascii="Helvetica" w:hAnsi="Helvetica"/>
        </w:rPr>
        <w:t>, si apre elettrovalvola di un tubo dell</w:t>
      </w:r>
      <w:r>
        <w:rPr>
          <w:rFonts w:eastAsia="Helvetica" w:cs="Helvetica" w:ascii="Helvetica" w:hAnsi="Helvetica"/>
        </w:rPr>
        <w:t>’</w:t>
      </w:r>
      <w:r>
        <w:rPr>
          <w:rFonts w:ascii="Helvetica" w:hAnsi="Helvetica"/>
        </w:rPr>
        <w:t xml:space="preserve">acqua con doccia per Y secondi, il </w:t>
      </w:r>
      <w:del w:id="61" w:author="Autore sconosciuto" w:date="2019-05-13T13:07:43Z">
        <w:r>
          <w:rPr>
            <w:rFonts w:ascii="Helvetica" w:hAnsi="Helvetica"/>
          </w:rPr>
          <w:delText>cranio di animale</w:delText>
        </w:r>
      </w:del>
      <w:ins w:id="62" w:author="Autore sconosciuto" w:date="2019-05-13T13:07:43Z">
        <w:r>
          <w:rPr>
            <w:rFonts w:ascii="Helvetica" w:hAnsi="Helvetica"/>
          </w:rPr>
          <w:t xml:space="preserve"> </w:t>
        </w:r>
      </w:ins>
      <w:ins w:id="63" w:author="Autore sconosciuto" w:date="2019-05-13T13:07:43Z">
        <w:r>
          <w:rPr>
            <w:rFonts w:ascii="Helvetica" w:hAnsi="Helvetica"/>
          </w:rPr>
          <w:t>fiore</w:t>
        </w:r>
      </w:ins>
      <w:r>
        <w:rPr>
          <w:rFonts w:ascii="Helvetica" w:hAnsi="Helvetica"/>
        </w:rPr>
        <w:t xml:space="preserve"> si stacca visibilmente dalla roccia</w:t>
      </w:r>
      <w:ins w:id="64" w:author="Autore sconosciuto" w:date="2019-05-13T13:07:56Z">
        <w:r>
          <w:rPr>
            <w:rFonts w:ascii="Helvetica" w:hAnsi="Helvetica"/>
          </w:rPr>
          <w:t xml:space="preserve"> </w:t>
        </w:r>
      </w:ins>
      <w:ins w:id="65" w:author="Autore sconosciuto" w:date="2019-05-13T13:07:56Z">
        <w:r>
          <w:rPr>
            <w:rFonts w:ascii="Helvetica" w:hAnsi="Helvetica"/>
          </w:rPr>
          <w:t>(ma</w:t>
        </w:r>
      </w:ins>
      <w:ins w:id="66" w:author="Autore sconosciuto" w:date="2019-05-13T13:08:00Z">
        <w:r>
          <w:rPr>
            <w:rFonts w:ascii="Helvetica" w:hAnsi="Helvetica"/>
          </w:rPr>
          <w:t>gari viene illuminato da una luce)</w:t>
        </w:r>
      </w:ins>
      <w:del w:id="67" w:author="Autore sconosciuto" w:date="2019-05-13T13:07:55Z">
        <w:r>
          <w:rPr>
            <w:rFonts w:ascii="Helvetica" w:hAnsi="Helvetica"/>
          </w:rPr>
          <w:delText>.</w:delText>
        </w:r>
      </w:del>
      <w:r>
        <w:rPr>
          <w:rFonts w:ascii="Helvetica" w:hAnsi="Helvetica"/>
        </w:rPr>
        <w:t xml:space="preserve">, iniziano sound effect e luci in sequenza di ambientazione </w:t>
      </w:r>
      <w:r>
        <w:rPr>
          <w:rFonts w:eastAsia="Helvetica" w:cs="Helvetica" w:ascii="Helvetica" w:hAnsi="Helvetica"/>
        </w:rPr>
        <w:t>“</w:t>
      </w:r>
      <w:r>
        <w:rPr>
          <w:rFonts w:ascii="Helvetica" w:hAnsi="Helvetica"/>
        </w:rPr>
        <w:t>temporalesca</w:t>
      </w:r>
      <w:r>
        <w:rPr>
          <w:rFonts w:eastAsia="Helvetica" w:cs="Helvetica" w:ascii="Helvetica" w:hAnsi="Helvetica"/>
        </w:rPr>
        <w:t>”</w:t>
      </w:r>
      <w:r>
        <w:rPr>
          <w:rFonts w:ascii="Helvetica" w:hAnsi="Helvetica"/>
        </w:rPr>
        <w:t>.</w:t>
      </w:r>
    </w:p>
    <w:p>
      <w:pPr>
        <w:pStyle w:val="Normal"/>
        <w:rPr>
          <w:rFonts w:ascii="Helvetica" w:hAnsi="Helvetica"/>
        </w:rPr>
      </w:pPr>
      <w:r>
        <w:rPr>
          <w:rFonts w:ascii="Helvetica" w:hAnsi="Helvetica"/>
        </w:rPr>
      </w:r>
    </w:p>
    <w:p>
      <w:pPr>
        <w:pStyle w:val="ListParagraph"/>
        <w:numPr>
          <w:ilvl w:val="0"/>
          <w:numId w:val="1"/>
        </w:numPr>
        <w:rPr/>
      </w:pPr>
      <w:r>
        <w:rPr>
          <w:rFonts w:ascii="Helvetica" w:hAnsi="Helvetica"/>
        </w:rPr>
        <w:t>Dispositivo 8:</w:t>
      </w:r>
    </w:p>
    <w:p>
      <w:pPr>
        <w:pStyle w:val="Normal"/>
        <w:rPr>
          <w:rFonts w:ascii="Helvetica" w:hAnsi="Helvetica"/>
        </w:rPr>
      </w:pPr>
      <w:r>
        <w:rPr>
          <w:rFonts w:ascii="Helvetica" w:hAnsi="Helvetica"/>
        </w:rPr>
        <w:t>buco da cui esce il fumo nella consolle</w:t>
      </w:r>
    </w:p>
    <w:p>
      <w:pPr>
        <w:pStyle w:val="Normal"/>
        <w:rPr>
          <w:rFonts w:ascii="Helvetica" w:hAnsi="Helvetica"/>
        </w:rPr>
      </w:pPr>
      <w:r>
        <w:rPr>
          <w:rFonts w:ascii="Helvetica" w:hAnsi="Helvetica"/>
        </w:rPr>
        <w:t>Input: i giocatori versano acqua nel buco</w:t>
      </w:r>
    </w:p>
    <w:p>
      <w:pPr>
        <w:pStyle w:val="Normal"/>
        <w:rPr>
          <w:rFonts w:ascii="Helvetica" w:hAnsi="Helvetica"/>
        </w:rPr>
      </w:pPr>
      <w:r>
        <w:rPr>
          <w:rFonts w:ascii="Helvetica" w:hAnsi="Helvetica"/>
        </w:rPr>
        <w:t>Output: il fumo si interrompe, parte un video, lo sportellino si chiude e se ne apre un altro, anch’esso sulla consolle, rivelando un altro buco, “buco fuoco”.</w:t>
      </w:r>
    </w:p>
    <w:p>
      <w:pPr>
        <w:pStyle w:val="Normal"/>
        <w:rPr>
          <w:rFonts w:ascii="Helvetica" w:hAnsi="Helvetica"/>
        </w:rPr>
      </w:pPr>
      <w:r>
        <w:rPr>
          <w:rFonts w:ascii="Helvetica" w:hAnsi="Helvetica"/>
        </w:rPr>
      </w:r>
    </w:p>
    <w:p>
      <w:pPr>
        <w:pStyle w:val="ListParagraph"/>
        <w:numPr>
          <w:ilvl w:val="0"/>
          <w:numId w:val="1"/>
        </w:numPr>
        <w:rPr/>
      </w:pPr>
      <w:r>
        <w:rPr>
          <w:rFonts w:ascii="Helvetica" w:hAnsi="Helvetica"/>
        </w:rPr>
        <w:t>Dispositivo 9:</w:t>
      </w:r>
    </w:p>
    <w:p>
      <w:pPr>
        <w:pStyle w:val="Normal"/>
        <w:rPr>
          <w:rFonts w:ascii="Helvetica" w:hAnsi="Helvetica"/>
        </w:rPr>
      </w:pPr>
      <w:r>
        <w:rPr>
          <w:rFonts w:ascii="Helvetica" w:hAnsi="Helvetica"/>
        </w:rPr>
        <w:t>Porta con 4 sensori attivi.</w:t>
      </w:r>
    </w:p>
    <w:p>
      <w:pPr>
        <w:pStyle w:val="Normal"/>
        <w:rPr>
          <w:rFonts w:ascii="Helvetica" w:hAnsi="Helvetica"/>
        </w:rPr>
      </w:pPr>
      <w:r>
        <w:rPr>
          <w:rFonts w:ascii="Helvetica" w:hAnsi="Helvetica"/>
        </w:rPr>
        <w:t>Input: i giocatori percuotono con una sorta di bastone di plastica i 4 sensori in una sequenza prestabilita</w:t>
      </w:r>
    </w:p>
    <w:p>
      <w:pPr>
        <w:pStyle w:val="Normal"/>
        <w:rPr>
          <w:rFonts w:ascii="Helvetica" w:hAnsi="Helvetica"/>
        </w:rPr>
      </w:pPr>
      <w:r>
        <w:rPr>
          <w:rFonts w:ascii="Helvetica" w:hAnsi="Helvetica"/>
        </w:rPr>
        <w:t>Output: la porta si apre scorrendo su guide.</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10:</w:t>
      </w:r>
    </w:p>
    <w:p>
      <w:pPr>
        <w:pStyle w:val="Normal"/>
        <w:rPr>
          <w:rFonts w:ascii="Helvetica" w:hAnsi="Helvetica"/>
        </w:rPr>
      </w:pPr>
      <w:r>
        <w:rPr>
          <w:rFonts w:ascii="Helvetica" w:hAnsi="Helvetica"/>
        </w:rPr>
        <w:t>Sorta di braciere con 7 alloggiamenti che permettono di incastrarvi dei pezzi di legno. Sul bordo del bracere è fissata una pietra focaia finta con “sensore di sfregamento”</w:t>
      </w:r>
    </w:p>
    <w:p>
      <w:pPr>
        <w:pStyle w:val="Normal"/>
        <w:rPr>
          <w:rFonts w:ascii="Helvetica" w:hAnsi="Helvetica"/>
        </w:rPr>
      </w:pPr>
      <w:r>
        <w:rPr>
          <w:rFonts w:ascii="Helvetica" w:hAnsi="Helvetica"/>
        </w:rPr>
        <w:t>Input: i giocatori incastrano i 7 pezzi di legno nel bracere. Ogni pezzo deve essere incastrato in un determinato e specifico alloggiamento.</w:t>
      </w:r>
    </w:p>
    <w:p>
      <w:pPr>
        <w:pStyle w:val="Normal"/>
        <w:rPr>
          <w:rFonts w:ascii="Helvetica" w:hAnsi="Helvetica"/>
        </w:rPr>
      </w:pPr>
      <w:r>
        <w:rPr>
          <w:rFonts w:ascii="Helvetica" w:hAnsi="Helvetica"/>
        </w:rPr>
        <w:t>Output: si attiva “sensore di sfregamento” su pietra focaia.</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11:</w:t>
      </w:r>
    </w:p>
    <w:p>
      <w:pPr>
        <w:pStyle w:val="Normal"/>
        <w:rPr>
          <w:rFonts w:ascii="Helvetica" w:hAnsi="Helvetica"/>
        </w:rPr>
      </w:pPr>
      <w:r>
        <w:rPr>
          <w:rFonts w:ascii="Helvetica" w:hAnsi="Helvetica"/>
        </w:rPr>
        <w:t>Input: una specifica pietra finta viene sfregata sulla pietra focaia del bracere</w:t>
      </w:r>
    </w:p>
    <w:p>
      <w:pPr>
        <w:pStyle w:val="Normal"/>
        <w:rPr>
          <w:rFonts w:ascii="Helvetica" w:hAnsi="Helvetica"/>
        </w:rPr>
      </w:pPr>
      <w:r>
        <w:rPr>
          <w:rFonts w:ascii="Helvetica" w:hAnsi="Helvetica"/>
        </w:rPr>
        <w:t>Output: il piano del bracere su cui sono alloggiati i pezzi di legno ruota di 180°, rivelando una sorta di fuoco acceso finto e una fiaccola di cartapesta realizzata dagli scenografi ancorata al fuoco con una calamita. Una volta terminata la rotazione, la calamita si stacca.</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12:</w:t>
      </w:r>
    </w:p>
    <w:p>
      <w:pPr>
        <w:pStyle w:val="Normal"/>
        <w:rPr>
          <w:rFonts w:ascii="Helvetica" w:hAnsi="Helvetica"/>
        </w:rPr>
      </w:pPr>
      <w:r>
        <w:rPr>
          <w:rFonts w:ascii="Helvetica" w:hAnsi="Helvetica"/>
        </w:rPr>
        <w:t>buco fuoco</w:t>
      </w:r>
    </w:p>
    <w:p>
      <w:pPr>
        <w:pStyle w:val="Normal"/>
        <w:rPr>
          <w:rFonts w:ascii="Helvetica" w:hAnsi="Helvetica"/>
        </w:rPr>
      </w:pPr>
      <w:r>
        <w:rPr>
          <w:rFonts w:ascii="Helvetica" w:hAnsi="Helvetica"/>
        </w:rPr>
        <w:t xml:space="preserve">Input: I giocatori inseriscono la fiaccola in “buco fuoco” nella consolle. </w:t>
      </w:r>
    </w:p>
    <w:p>
      <w:pPr>
        <w:pStyle w:val="Normal"/>
        <w:rPr>
          <w:rFonts w:ascii="Helvetica" w:hAnsi="Helvetica"/>
        </w:rPr>
      </w:pPr>
      <w:r>
        <w:rPr>
          <w:rFonts w:ascii="Helvetica" w:hAnsi="Helvetica"/>
        </w:rPr>
        <w:t>Output: Sportellino buco fuoco si chiude, parte un altro filmato, si apre un terzo sportellino: “alloggiamento ingranaggi”.</w:t>
      </w:r>
    </w:p>
    <w:p>
      <w:pPr>
        <w:pStyle w:val="Normal"/>
        <w:rPr>
          <w:rFonts w:ascii="Helvetica" w:hAnsi="Helvetica"/>
        </w:rPr>
      </w:pPr>
      <w:r>
        <w:rPr>
          <w:rFonts w:ascii="Helvetica" w:hAnsi="Helvetica"/>
        </w:rPr>
        <w:t>Nell’ambiente caverna, un piano inserito all’interno di un “nido” costruito dagli scenografi gira di 180° rivelando 6 uova di dinosauro attaccate con calamita o altro sistema. Ogni uovo contiene 2 sensori capacitivi o di altro genere. Numero X uova si illuminano a intermittenza dall’interno. X=numero di giocatori</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13</w:t>
      </w:r>
    </w:p>
    <w:p>
      <w:pPr>
        <w:pStyle w:val="Normal"/>
        <w:rPr>
          <w:rFonts w:ascii="Helvetica" w:hAnsi="Helvetica"/>
        </w:rPr>
      </w:pPr>
      <w:r>
        <w:rPr>
          <w:rFonts w:ascii="Helvetica" w:hAnsi="Helvetica"/>
        </w:rPr>
        <w:t>Uova.</w:t>
      </w:r>
    </w:p>
    <w:p>
      <w:pPr>
        <w:pStyle w:val="Normal"/>
        <w:rPr>
          <w:rFonts w:ascii="Helvetica" w:hAnsi="Helvetica"/>
        </w:rPr>
      </w:pPr>
      <w:r>
        <w:rPr>
          <w:rFonts w:ascii="Helvetica" w:hAnsi="Helvetica"/>
        </w:rPr>
        <w:t>Input: ogni uovo illuminato viene toccato da due mani. Tutte le mani toccano le uova illuminate contemporaneamente</w:t>
      </w:r>
    </w:p>
    <w:p>
      <w:pPr>
        <w:pStyle w:val="Normal"/>
        <w:rPr>
          <w:rFonts w:ascii="Helvetica" w:hAnsi="Helvetica"/>
        </w:rPr>
      </w:pPr>
      <w:r>
        <w:rPr>
          <w:rFonts w:ascii="Helvetica" w:hAnsi="Helvetica"/>
        </w:rPr>
        <w:t>Output: Si chiude porta caverna scorrendo su guide. Esce dal retro un busto di dinosauro, costruito dagli scenografi nella sua parte esteriore, che compie una sequenza di movimenti. Si apre uno sportellino nell’ambiente caverna tramite sblocco di elettrocalamita.</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14:</w:t>
      </w:r>
    </w:p>
    <w:p>
      <w:pPr>
        <w:pStyle w:val="Normal"/>
        <w:rPr>
          <w:rFonts w:ascii="Helvetica" w:hAnsi="Helvetica"/>
        </w:rPr>
      </w:pPr>
      <w:r>
        <w:rPr>
          <w:rFonts w:ascii="Helvetica" w:hAnsi="Helvetica"/>
        </w:rPr>
        <w:t>Sagome di 3 uccelli su un ramo</w:t>
      </w:r>
    </w:p>
    <w:p>
      <w:pPr>
        <w:pStyle w:val="Normal"/>
        <w:rPr>
          <w:rFonts w:ascii="Helvetica" w:hAnsi="Helvetica"/>
        </w:rPr>
      </w:pPr>
      <w:r>
        <w:rPr>
          <w:rFonts w:ascii="Helvetica" w:hAnsi="Helvetica"/>
        </w:rPr>
        <w:t>Input: I giocatori abbattono tramite lancio con fionda di pezzi di sughero le 3 sagome di uccelli.</w:t>
      </w:r>
    </w:p>
    <w:p>
      <w:pPr>
        <w:pStyle w:val="Normal"/>
        <w:rPr>
          <w:rFonts w:ascii="Helvetica" w:hAnsi="Helvetica"/>
        </w:rPr>
      </w:pPr>
      <w:r>
        <w:rPr>
          <w:rFonts w:ascii="Helvetica" w:hAnsi="Helvetica"/>
        </w:rPr>
        <w:t>Output: da un buco nel soffitto della caverna si apre una botola che fa cadere un pupazzo</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Dispositivo 15: </w:t>
      </w:r>
    </w:p>
    <w:p>
      <w:pPr>
        <w:pStyle w:val="Normal"/>
        <w:rPr>
          <w:rFonts w:ascii="Helvetica" w:hAnsi="Helvetica"/>
        </w:rPr>
      </w:pPr>
      <w:r>
        <w:rPr>
          <w:rFonts w:ascii="Helvetica" w:hAnsi="Helvetica"/>
        </w:rPr>
        <w:t>Piano con alloggiamento per pupazzo</w:t>
      </w:r>
    </w:p>
    <w:p>
      <w:pPr>
        <w:pStyle w:val="Normal"/>
        <w:rPr>
          <w:rFonts w:ascii="Helvetica" w:hAnsi="Helvetica"/>
        </w:rPr>
      </w:pPr>
      <w:r>
        <w:rPr>
          <w:rFonts w:ascii="Helvetica" w:hAnsi="Helvetica"/>
        </w:rPr>
        <w:t>Input: il pupazzo viene appoggiato in apposito alloggiamento</w:t>
      </w:r>
    </w:p>
    <w:p>
      <w:pPr>
        <w:pStyle w:val="Normal"/>
        <w:rPr>
          <w:rFonts w:ascii="Helvetica" w:hAnsi="Helvetica"/>
        </w:rPr>
      </w:pPr>
      <w:r>
        <w:rPr>
          <w:rFonts w:ascii="Helvetica" w:hAnsi="Helvetica"/>
        </w:rPr>
        <w:t xml:space="preserve">Output: parte una nuova sequenza di movimenti del dinosauro. Se possibile, la sequenza culmina nel dinosauro che afferra il pupazzo. Si illumina un solo uovo </w:t>
      </w:r>
      <w:ins w:id="68" w:author="Autore sconosciuto" w:date="2019-05-13T13:09:56Z">
        <w:r>
          <w:rPr>
            <w:rFonts w:ascii="Helvetica" w:hAnsi="Helvetica"/>
          </w:rPr>
          <w:t>diverso dai preced</w:t>
        </w:r>
      </w:ins>
      <w:ins w:id="69" w:author="Autore sconosciuto" w:date="2019-05-13T13:10:00Z">
        <w:r>
          <w:rPr>
            <w:rFonts w:ascii="Helvetica" w:hAnsi="Helvetica"/>
          </w:rPr>
          <w:t xml:space="preserve">enti </w:t>
        </w:r>
      </w:ins>
      <w:r>
        <w:rPr>
          <w:rFonts w:ascii="Helvetica" w:hAnsi="Helvetica"/>
        </w:rPr>
        <w:t>diventando staccabile manualmente.</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16:</w:t>
      </w:r>
    </w:p>
    <w:p>
      <w:pPr>
        <w:pStyle w:val="Normal"/>
        <w:rPr>
          <w:rFonts w:ascii="Helvetica" w:hAnsi="Helvetica"/>
        </w:rPr>
      </w:pPr>
      <w:r>
        <w:rPr>
          <w:rFonts w:ascii="Helvetica" w:hAnsi="Helvetica"/>
        </w:rPr>
        <w:t>Uovo</w:t>
      </w:r>
    </w:p>
    <w:p>
      <w:pPr>
        <w:pStyle w:val="Normal"/>
        <w:rPr>
          <w:rFonts w:ascii="Helvetica" w:hAnsi="Helvetica"/>
        </w:rPr>
      </w:pPr>
      <w:r>
        <w:rPr>
          <w:rFonts w:ascii="Helvetica" w:hAnsi="Helvetica"/>
        </w:rPr>
        <w:t>Input: giocatori prendono uovo</w:t>
      </w:r>
    </w:p>
    <w:p>
      <w:pPr>
        <w:pStyle w:val="Normal"/>
        <w:rPr>
          <w:rFonts w:ascii="Helvetica" w:hAnsi="Helvetica"/>
        </w:rPr>
      </w:pPr>
      <w:r>
        <w:rPr>
          <w:rFonts w:ascii="Helvetica" w:hAnsi="Helvetica"/>
        </w:rPr>
        <w:t>Output: si apre porta secondaria, si accendono n.X ventilatori.</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Dispositivo 17: </w:t>
      </w:r>
    </w:p>
    <w:p>
      <w:pPr>
        <w:pStyle w:val="Normal"/>
        <w:rPr>
          <w:rFonts w:ascii="Helvetica" w:hAnsi="Helvetica"/>
        </w:rPr>
      </w:pPr>
      <w:r>
        <w:rPr>
          <w:rFonts w:ascii="Helvetica" w:hAnsi="Helvetica"/>
        </w:rPr>
        <w:t>Porta bis</w:t>
      </w:r>
    </w:p>
    <w:p>
      <w:pPr>
        <w:pStyle w:val="Normal"/>
        <w:rPr>
          <w:rFonts w:ascii="Helvetica" w:hAnsi="Helvetica"/>
        </w:rPr>
      </w:pPr>
      <w:r>
        <w:rPr>
          <w:rFonts w:ascii="Helvetica" w:hAnsi="Helvetica"/>
        </w:rPr>
        <w:t>Uguale a dispositivo 2, con l’unica differenza che si aprono due porte anziché una</w:t>
      </w:r>
      <w:ins w:id="70" w:author="Autore sconosciuto" w:date="2019-05-13T13:10:16Z">
        <w:r>
          <w:rPr>
            <w:rFonts w:ascii="Helvetica" w:hAnsi="Helvetica"/>
          </w:rPr>
          <w:t xml:space="preserve"> </w:t>
        </w:r>
      </w:ins>
      <w:ins w:id="71" w:author="Autore sconosciuto" w:date="2019-05-13T13:10:16Z">
        <w:r>
          <w:rPr>
            <w:rFonts w:ascii="Helvetica" w:hAnsi="Helvetica"/>
          </w:rPr>
          <w:t>e che le lettere sono O P E N</w:t>
        </w:r>
      </w:ins>
      <w:r>
        <w:rPr>
          <w:rFonts w:ascii="Helvetica" w:hAnsi="Helvetica"/>
        </w:rPr>
        <w:t>.</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Dispositivo 18:</w:t>
      </w:r>
    </w:p>
    <w:p>
      <w:pPr>
        <w:pStyle w:val="Normal"/>
        <w:rPr>
          <w:rFonts w:ascii="Helvetica" w:hAnsi="Helvetica"/>
        </w:rPr>
      </w:pPr>
      <w:r>
        <w:rPr>
          <w:rFonts w:ascii="Helvetica" w:hAnsi="Helvetica"/>
        </w:rPr>
        <w:t>Forno finto</w:t>
      </w:r>
    </w:p>
    <w:p>
      <w:pPr>
        <w:pStyle w:val="Normal"/>
        <w:rPr>
          <w:rFonts w:ascii="Helvetica" w:hAnsi="Helvetica"/>
        </w:rPr>
      </w:pPr>
      <w:r>
        <w:rPr>
          <w:rFonts w:ascii="Helvetica" w:hAnsi="Helvetica"/>
        </w:rPr>
        <w:t>Input: i giocatori appoggiano uovo e un altro specifico oggetto all’interno del forno, chiudono il forno e impostano la temperatura e i minuti tramite apposite manopole su valori x e y determinati.</w:t>
      </w:r>
    </w:p>
    <w:p>
      <w:pPr>
        <w:pStyle w:val="Normal"/>
        <w:rPr>
          <w:rFonts w:ascii="Helvetica" w:hAnsi="Helvetica"/>
        </w:rPr>
      </w:pPr>
      <w:r>
        <w:rPr>
          <w:rFonts w:ascii="Helvetica" w:hAnsi="Helvetica"/>
        </w:rPr>
        <w:t xml:space="preserve">Output: </w:t>
      </w:r>
      <w:ins w:id="72" w:author="Autore sconosciuto" w:date="2019-05-13T13:10:31Z">
        <w:r>
          <w:rPr>
            <w:rFonts w:ascii="Helvetica" w:hAnsi="Helvetica"/>
          </w:rPr>
          <w:t xml:space="preserve">la porta del forno si chiude </w:t>
        </w:r>
      </w:ins>
      <w:r>
        <w:rPr>
          <w:rFonts w:ascii="Helvetica" w:hAnsi="Helvetica"/>
        </w:rPr>
        <w:t>il piano sul quale erano appoggiati uovo e altro oggetto ruota di 180°, rivelando una ciambella/ingranaggio attaccata con elettrocalamita. Completata la rotazione, la</w:t>
      </w:r>
      <w:del w:id="73" w:author="Autore sconosciuto" w:date="2019-05-13T13:10:44Z">
        <w:r>
          <w:rPr>
            <w:rFonts w:ascii="Helvetica" w:hAnsi="Helvetica"/>
          </w:rPr>
          <w:delText xml:space="preserve"> calamita si disattiva </w:delText>
        </w:r>
      </w:del>
      <w:ins w:id="74" w:author="Autore sconosciuto" w:date="2019-05-13T13:10:44Z">
        <w:r>
          <w:rPr>
            <w:rFonts w:ascii="Helvetica" w:hAnsi="Helvetica"/>
          </w:rPr>
          <w:t xml:space="preserve"> </w:t>
        </w:r>
      </w:ins>
      <w:ins w:id="75" w:author="Autore sconosciuto" w:date="2019-05-13T13:10:44Z">
        <w:r>
          <w:rPr>
            <w:rFonts w:ascii="Helvetica" w:hAnsi="Helvetica"/>
          </w:rPr>
          <w:t xml:space="preserve">la porta del forno si apre </w:t>
        </w:r>
      </w:ins>
      <w:r>
        <w:rPr>
          <w:rFonts w:ascii="Helvetica" w:hAnsi="Helvetica"/>
        </w:rPr>
        <w:t>e il giocatore può prendere la ciambella/ingranaggio.</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Dispositivo 19: </w:t>
      </w:r>
    </w:p>
    <w:p>
      <w:pPr>
        <w:pStyle w:val="Normal"/>
        <w:rPr>
          <w:rFonts w:ascii="Helvetica" w:hAnsi="Helvetica"/>
        </w:rPr>
      </w:pPr>
      <w:r>
        <w:rPr>
          <w:rFonts w:ascii="Helvetica" w:hAnsi="Helvetica"/>
        </w:rPr>
        <w:t>Alloggiamento ingranaggi</w:t>
      </w:r>
    </w:p>
    <w:p>
      <w:pPr>
        <w:pStyle w:val="Normal"/>
        <w:rPr>
          <w:rFonts w:ascii="Helvetica" w:hAnsi="Helvetica"/>
        </w:rPr>
      </w:pPr>
      <w:r>
        <w:rPr>
          <w:rFonts w:ascii="Helvetica" w:hAnsi="Helvetica"/>
        </w:rPr>
        <w:t>Input: i giocatori posizionano la ciambella/ingranaggio in un apposito spazio all’interno dell’alloggiamento ingranaggi.</w:t>
      </w:r>
    </w:p>
    <w:p>
      <w:pPr>
        <w:pStyle w:val="Normal"/>
        <w:rPr>
          <w:rFonts w:ascii="Helvetica" w:hAnsi="Helvetica"/>
        </w:rPr>
      </w:pPr>
      <w:r>
        <w:rPr>
          <w:rFonts w:ascii="Helvetica" w:hAnsi="Helvetica"/>
        </w:rPr>
        <w:t>Output: gli ingranaggi iniziano a girare insieme alla ciambella/ingranaggio, parte un video, la lancetta dell’orologio (vedi dispositivo 1) si sposta.</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bookmarkStart w:id="0" w:name="_GoBack"/>
      <w:bookmarkStart w:id="1" w:name="_GoBack"/>
      <w:bookmarkEnd w:id="1"/>
    </w:p>
    <w:p>
      <w:pPr>
        <w:pStyle w:val="Normal"/>
        <w:rPr>
          <w:rFonts w:ascii="Helvetica" w:hAnsi="Helvetica"/>
        </w:rPr>
      </w:pPr>
      <w:r>
        <w:rPr>
          <w:rFonts w:ascii="Helvetica" w:hAnsi="Helvetica"/>
        </w:rPr>
      </w:r>
    </w:p>
    <w:p>
      <w:pPr>
        <w:pStyle w:val="Normal"/>
        <w:rPr>
          <w:rFonts w:ascii="Helvetica" w:hAnsi="Helvetica"/>
          <w:b/>
          <w:b/>
        </w:rPr>
      </w:pPr>
      <w:r>
        <w:rPr>
          <w:rFonts w:ascii="Helvetica" w:hAnsi="Helvetica"/>
          <w:b/>
        </w:rPr>
        <w:t>OGGETTI DA REALIZZARE</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Tutti i dispositivi precedentemente descritti devono essere da voi modificati, dovrete infatti essere voi ad inserirvi fisicamente all’interno i sensori, gli attuatori (serrature, piccoli servomotori, pistoni, ecc) e tutte le componenti elettroniche necessarie, previa accordo con gli scenografi che terranno conto delle vostre esigenze.</w:t>
      </w:r>
    </w:p>
    <w:p>
      <w:pPr>
        <w:pStyle w:val="Normal"/>
        <w:rPr>
          <w:rFonts w:ascii="Helvetica" w:hAnsi="Helvetica"/>
        </w:rPr>
      </w:pPr>
      <w:r>
        <w:rPr>
          <w:rFonts w:ascii="Helvetica" w:hAnsi="Helvetica"/>
        </w:rPr>
        <w:t>Vi sono alcune eccezioni, oggetti che vi chiederemmo di realizzare in toto, con eventuale intervento degli scenografi solo per una personalizzazione estetica se necessaria.</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1:</w:t>
      </w:r>
    </w:p>
    <w:p>
      <w:pPr>
        <w:pStyle w:val="Normal"/>
        <w:rPr>
          <w:rFonts w:ascii="Helvetica" w:hAnsi="Helvetica"/>
        </w:rPr>
      </w:pPr>
      <w:r>
        <w:rPr>
          <w:rFonts w:ascii="Helvetica" w:hAnsi="Helvetica"/>
        </w:rPr>
        <w:t>Testa di animale preistorico con dimensioni di circa 40x30x30 che possa fungere da vaso contenitore di acqua (3 dita).</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Oggetto 2: </w:t>
      </w:r>
    </w:p>
    <w:p>
      <w:pPr>
        <w:pStyle w:val="Normal"/>
        <w:rPr>
          <w:rFonts w:ascii="Helvetica" w:hAnsi="Helvetica"/>
        </w:rPr>
      </w:pPr>
      <w:r>
        <w:rPr>
          <w:rFonts w:ascii="Helvetica" w:hAnsi="Helvetica"/>
        </w:rPr>
        <w:t>Braciere, vedi descrizione dispositivo 10.</w:t>
      </w:r>
    </w:p>
    <w:p>
      <w:pPr>
        <w:pStyle w:val="Normal"/>
        <w:rPr>
          <w:rFonts w:ascii="Helvetica" w:hAnsi="Helvetica"/>
        </w:rPr>
      </w:pPr>
      <w:r>
        <w:rPr>
          <w:rFonts w:ascii="Helvetica" w:hAnsi="Helvetica"/>
        </w:rPr>
      </w:r>
    </w:p>
    <w:p>
      <w:pPr>
        <w:pStyle w:val="Normal"/>
        <w:rPr>
          <w:rFonts w:ascii="Helvetica" w:hAnsi="Helvetica"/>
        </w:rPr>
      </w:pPr>
      <w:r>
        <w:rPr>
          <w:rFonts w:ascii="Helvetica" w:hAnsi="Helvetica"/>
        </w:rPr>
        <w:t>Immagine di riferimento: https://goo.gl/images/uNx2Uc</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Oggetto 3: </w:t>
      </w:r>
    </w:p>
    <w:p>
      <w:pPr>
        <w:pStyle w:val="Normal"/>
        <w:rPr>
          <w:rFonts w:ascii="Helvetica" w:hAnsi="Helvetica"/>
        </w:rPr>
      </w:pPr>
      <w:r>
        <w:rPr>
          <w:rFonts w:ascii="Helvetica" w:hAnsi="Helvetica"/>
        </w:rPr>
        <w:t>6 uova lunghe circa 20cm con luce all’interno.</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Oggetto 4:</w:t>
      </w:r>
    </w:p>
    <w:p>
      <w:pPr>
        <w:pStyle w:val="Normal"/>
        <w:rPr>
          <w:rFonts w:ascii="Helvetica" w:hAnsi="Helvetica"/>
        </w:rPr>
      </w:pPr>
      <w:r>
        <w:rPr>
          <w:rFonts w:ascii="Helvetica" w:hAnsi="Helvetica"/>
        </w:rPr>
        <w:t xml:space="preserve">Forno, vedi dispositivo 18. </w:t>
      </w:r>
    </w:p>
    <w:p>
      <w:pPr>
        <w:pStyle w:val="Normal"/>
        <w:rPr>
          <w:rFonts w:ascii="Helvetica" w:hAnsi="Helvetica"/>
        </w:rPr>
      </w:pPr>
      <w:r>
        <w:rPr>
          <w:rFonts w:ascii="Helvetica" w:hAnsi="Helvetica"/>
        </w:rPr>
      </w:r>
    </w:p>
    <w:p>
      <w:pPr>
        <w:pStyle w:val="ListParagraph"/>
        <w:numPr>
          <w:ilvl w:val="0"/>
          <w:numId w:val="1"/>
        </w:numPr>
        <w:rPr>
          <w:rFonts w:ascii="Helvetica" w:hAnsi="Helvetica"/>
        </w:rPr>
      </w:pPr>
      <w:r>
        <w:rPr>
          <w:rFonts w:ascii="Helvetica" w:hAnsi="Helvetica"/>
        </w:rPr>
        <w:t xml:space="preserve">Oggetto 5: </w:t>
      </w:r>
    </w:p>
    <w:p>
      <w:pPr>
        <w:pStyle w:val="Normal"/>
        <w:rPr/>
      </w:pPr>
      <w:r>
        <w:rPr>
          <w:rFonts w:ascii="Helvetica" w:hAnsi="Helvetica"/>
        </w:rPr>
        <w:t>alloggiamento ingranaggi: sistema di 5 ingranaggi tipo orologio, della dimensione ciascuno di circa 10-15 cm di diametro (diversi diametri l’uno dall’altro). Uno di questi deve essere a forma di ciambella. La ciambella se occorre può essere costruita dagli scenografi.</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Liberation Sans">
    <w:altName w:val="Arial"/>
    <w:charset w:val="00"/>
    <w:family w:val="swiss"/>
    <w:pitch w:val="variable"/>
  </w:font>
  <w:font w:name="Helvetica">
    <w:altName w:val="Arial"/>
    <w:charset w:val="01"/>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bullet"/>
      <w:lvlText w:val="-"/>
      <w:lvlJc w:val="left"/>
      <w:pPr>
        <w:ind w:left="720" w:hanging="360"/>
      </w:pPr>
      <w:rPr>
        <w:rFonts w:ascii="Helvetica" w:hAnsi="Helvetica" w:cs="Helvetica"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Helvetica" w:hAnsi="Helvetica"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97cd7"/>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LibreOffice/6.0.3.2$Windows_X86_64 LibreOffice_project/8f48d515416608e3a835360314dac7e47fd0b821</Application>
  <Pages>5</Pages>
  <Words>1297</Words>
  <Characters>6943</Characters>
  <CharactersWithSpaces>8144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2017-12-10T14:39:00Z</dcterms:created>
  <dc:creator>Utente di Microsoft Office</dc:creator>
  <dc:description/>
  <dc:language>it-IT</dc:language>
  <cp:lastModifiedBy/>
  <dcterms:modified xsi:type="dcterms:W3CDTF">2019-05-13T13:12:13Z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